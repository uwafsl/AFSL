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616AF" w14:textId="4F68F815" w:rsidR="008B61CB" w:rsidRPr="00F00FB6" w:rsidRDefault="00640CE8" w:rsidP="008B61CB">
      <w:pPr>
        <w:contextualSpacing/>
        <w:rPr>
          <w:rFonts w:eastAsia="Times New Roman"/>
          <w:b/>
        </w:rPr>
      </w:pPr>
      <w:r>
        <w:rPr>
          <w:rStyle w:val="CommentReference"/>
        </w:rPr>
        <w:commentReference w:id="0"/>
      </w:r>
      <w:r w:rsidR="002C312D">
        <w:rPr>
          <w:rStyle w:val="CommentReference"/>
        </w:rPr>
        <w:commentReference w:id="1"/>
      </w:r>
      <w:r>
        <w:rPr>
          <w:rFonts w:eastAsia="Times New Roman"/>
          <w:b/>
        </w:rPr>
        <w:t>DATE</w:t>
      </w:r>
    </w:p>
    <w:p w14:paraId="2DC130CF" w14:textId="77777777" w:rsidR="008B61CB" w:rsidRPr="00F00FB6" w:rsidRDefault="008B61CB" w:rsidP="008B61CB">
      <w:pPr>
        <w:contextualSpacing/>
        <w:rPr>
          <w:rFonts w:eastAsia="Times New Roman"/>
          <w:b/>
        </w:rPr>
      </w:pPr>
    </w:p>
    <w:p w14:paraId="677A4B24" w14:textId="24FC9FDD" w:rsidR="008B61CB" w:rsidRDefault="00D57602" w:rsidP="008B61CB">
      <w:pPr>
        <w:contextualSpacing/>
        <w:rPr>
          <w:b/>
          <w:sz w:val="28"/>
          <w:szCs w:val="28"/>
        </w:rPr>
      </w:pPr>
      <w:r>
        <w:rPr>
          <w:b/>
          <w:sz w:val="28"/>
          <w:szCs w:val="28"/>
        </w:rPr>
        <w:t xml:space="preserve">Flying blind: </w:t>
      </w:r>
      <w:r w:rsidR="00B71DA5">
        <w:rPr>
          <w:b/>
          <w:sz w:val="28"/>
          <w:szCs w:val="28"/>
        </w:rPr>
        <w:t>H</w:t>
      </w:r>
      <w:r>
        <w:rPr>
          <w:b/>
          <w:sz w:val="28"/>
          <w:szCs w:val="28"/>
        </w:rPr>
        <w:t xml:space="preserve">ow </w:t>
      </w:r>
      <w:r w:rsidR="0056006A">
        <w:rPr>
          <w:b/>
          <w:sz w:val="28"/>
          <w:szCs w:val="28"/>
        </w:rPr>
        <w:t xml:space="preserve">a </w:t>
      </w:r>
      <w:r>
        <w:rPr>
          <w:b/>
          <w:sz w:val="28"/>
          <w:szCs w:val="28"/>
        </w:rPr>
        <w:t xml:space="preserve">drone </w:t>
      </w:r>
      <w:r w:rsidR="00B802BB">
        <w:rPr>
          <w:b/>
          <w:sz w:val="28"/>
          <w:szCs w:val="28"/>
        </w:rPr>
        <w:t>can soar</w:t>
      </w:r>
      <w:r w:rsidR="0056006A">
        <w:rPr>
          <w:b/>
          <w:sz w:val="28"/>
          <w:szCs w:val="28"/>
        </w:rPr>
        <w:t xml:space="preserve"> </w:t>
      </w:r>
      <w:r>
        <w:rPr>
          <w:b/>
          <w:sz w:val="28"/>
          <w:szCs w:val="28"/>
        </w:rPr>
        <w:t>without using GPS</w:t>
      </w:r>
    </w:p>
    <w:p w14:paraId="59A18B07" w14:textId="77777777" w:rsidR="008B61CB" w:rsidRDefault="008B61CB" w:rsidP="008B61CB"/>
    <w:p w14:paraId="255F7B6A" w14:textId="603587A3" w:rsidR="001F51D0" w:rsidRDefault="00640CE8" w:rsidP="008B61CB">
      <w:r>
        <w:t>Online</w:t>
      </w:r>
      <w:r w:rsidR="00457501">
        <w:t xml:space="preserve"> shoppers could</w:t>
      </w:r>
      <w:r>
        <w:t xml:space="preserve"> soon</w:t>
      </w:r>
      <w:r w:rsidR="002E5B71">
        <w:t xml:space="preserve"> receive their packages from a drone. </w:t>
      </w:r>
    </w:p>
    <w:p w14:paraId="5B0E4C40" w14:textId="77777777" w:rsidR="001F51D0" w:rsidRDefault="001F51D0" w:rsidP="008B61CB"/>
    <w:p w14:paraId="4E901CAC" w14:textId="20207BEE" w:rsidR="008B61CB" w:rsidRDefault="002E5B71" w:rsidP="008B61CB">
      <w:r>
        <w:t>These aircraft</w:t>
      </w:r>
      <w:r w:rsidR="00B802BB">
        <w:t xml:space="preserve"> use GPS to</w:t>
      </w:r>
      <w:r w:rsidR="00044244">
        <w:t xml:space="preserve"> </w:t>
      </w:r>
      <w:r w:rsidR="00B802BB">
        <w:t>find their way without a pilot</w:t>
      </w:r>
      <w:r w:rsidR="00044244">
        <w:t xml:space="preserve">. </w:t>
      </w:r>
      <w:r>
        <w:t xml:space="preserve">But GPS signals can be </w:t>
      </w:r>
      <w:hyperlink r:id="rId6" w:anchor="problems" w:history="1">
        <w:r w:rsidRPr="00E67A27">
          <w:rPr>
            <w:rStyle w:val="Hyperlink"/>
          </w:rPr>
          <w:t>easily blocked by tall skyscrapers or trees</w:t>
        </w:r>
      </w:hyperlink>
      <w:r w:rsidR="001F51D0">
        <w:t xml:space="preserve"> —</w:t>
      </w:r>
      <w:r w:rsidR="00E30624">
        <w:t xml:space="preserve"> leaving drones lost</w:t>
      </w:r>
      <w:r>
        <w:t>.</w:t>
      </w:r>
    </w:p>
    <w:p w14:paraId="09A8E222" w14:textId="77777777" w:rsidR="00AE2C9F" w:rsidRDefault="00AE2C9F" w:rsidP="008B61CB"/>
    <w:p w14:paraId="2EF7D831" w14:textId="77777777" w:rsidR="00AE2C9F" w:rsidRDefault="00AE2C9F" w:rsidP="008B61CB">
      <w:r>
        <w:t xml:space="preserve">Now researchers at the University of Washington have developed a new method that </w:t>
      </w:r>
      <w:r w:rsidR="002E5B71">
        <w:t xml:space="preserve">gives aircraft a </w:t>
      </w:r>
      <w:r w:rsidR="00E30624">
        <w:t>backup system in case GPS fails:</w:t>
      </w:r>
      <w:r w:rsidR="002E5B71">
        <w:t xml:space="preserve"> A</w:t>
      </w:r>
      <w:r w:rsidR="00D02F32">
        <w:t xml:space="preserve">n antenna on the </w:t>
      </w:r>
      <w:r>
        <w:t xml:space="preserve">ground </w:t>
      </w:r>
      <w:r w:rsidR="00E30624">
        <w:t>that can tell</w:t>
      </w:r>
      <w:r>
        <w:t xml:space="preserve"> </w:t>
      </w:r>
      <w:r w:rsidR="00E30624">
        <w:t>a drone</w:t>
      </w:r>
      <w:r w:rsidR="002E5B71">
        <w:t xml:space="preserve"> where it is. The team </w:t>
      </w:r>
      <w:r w:rsidR="001F51D0">
        <w:t xml:space="preserve">successfully </w:t>
      </w:r>
      <w:r w:rsidR="002E5B71">
        <w:t>tested the</w:t>
      </w:r>
      <w:r w:rsidR="00B802BB">
        <w:t xml:space="preserve">ir </w:t>
      </w:r>
      <w:r>
        <w:t xml:space="preserve">system in June. </w:t>
      </w:r>
    </w:p>
    <w:p w14:paraId="752D9F39" w14:textId="77777777" w:rsidR="0032455C" w:rsidRDefault="0032455C" w:rsidP="008B61CB"/>
    <w:p w14:paraId="72423C39" w14:textId="5E44B718" w:rsidR="0032455C" w:rsidRDefault="005D12B1" w:rsidP="008B61CB">
      <w:r>
        <w:t xml:space="preserve">"Right now </w:t>
      </w:r>
      <w:r w:rsidR="00EF32F7">
        <w:t xml:space="preserve">GPS is </w:t>
      </w:r>
      <w:r>
        <w:t>the one ring to rule them all</w:t>
      </w:r>
      <w:r w:rsidR="00D02F32">
        <w:t xml:space="preserve">: </w:t>
      </w:r>
      <w:r w:rsidR="003B008F">
        <w:t>W</w:t>
      </w:r>
      <w:r>
        <w:t>ithout it, t</w:t>
      </w:r>
      <w:r w:rsidR="00640CE8">
        <w:t xml:space="preserve">iny </w:t>
      </w:r>
      <w:r>
        <w:t>drones</w:t>
      </w:r>
      <w:r w:rsidR="00D02F32">
        <w:t xml:space="preserve"> all the way up</w:t>
      </w:r>
      <w:r>
        <w:t xml:space="preserve"> to commercial aircraft</w:t>
      </w:r>
      <w:r w:rsidR="00D02F32">
        <w:t xml:space="preserve"> </w:t>
      </w:r>
      <w:r>
        <w:t xml:space="preserve">can't do their jobs. </w:t>
      </w:r>
      <w:r w:rsidR="00D02F32">
        <w:t xml:space="preserve">It's a huge liability," said </w:t>
      </w:r>
      <w:hyperlink r:id="rId7" w:history="1">
        <w:r w:rsidR="00D02F32" w:rsidRPr="003047E6">
          <w:rPr>
            <w:rStyle w:val="Hyperlink"/>
          </w:rPr>
          <w:t>Christopher Lum</w:t>
        </w:r>
      </w:hyperlink>
      <w:r w:rsidR="00D02F32">
        <w:t xml:space="preserve">, a UW </w:t>
      </w:r>
      <w:r w:rsidR="006D708A">
        <w:t>research</w:t>
      </w:r>
      <w:r w:rsidR="00640CE8">
        <w:t xml:space="preserve"> </w:t>
      </w:r>
      <w:r w:rsidR="00D02F32">
        <w:t xml:space="preserve">assistant professor of aeronautics and astronautics and the director of the </w:t>
      </w:r>
      <w:hyperlink r:id="rId8" w:history="1">
        <w:r w:rsidR="00D02F32" w:rsidRPr="003047E6">
          <w:rPr>
            <w:rStyle w:val="Hyperlink"/>
          </w:rPr>
          <w:t>Autonomous Flight Systems Laboratory</w:t>
        </w:r>
      </w:hyperlink>
      <w:r w:rsidR="00D02F32">
        <w:t>.</w:t>
      </w:r>
      <w:r>
        <w:t xml:space="preserve"> </w:t>
      </w:r>
      <w:r w:rsidR="00D02F32">
        <w:t>"</w:t>
      </w:r>
      <w:commentRangeStart w:id="2"/>
      <w:r w:rsidR="00E30624">
        <w:t xml:space="preserve">Pilots </w:t>
      </w:r>
      <w:r w:rsidR="003047E6">
        <w:t>could</w:t>
      </w:r>
      <w:r w:rsidR="00E30624">
        <w:t xml:space="preserve"> navigate before we had GPS</w:t>
      </w:r>
      <w:commentRangeEnd w:id="2"/>
      <w:r w:rsidR="00CB7C30">
        <w:rPr>
          <w:rStyle w:val="CommentReference"/>
        </w:rPr>
        <w:commentReference w:id="2"/>
      </w:r>
      <w:r w:rsidR="00E30624">
        <w:t xml:space="preserve">. Now we need to fall back to some of those older techniques to keep unmanned vehicles </w:t>
      </w:r>
      <w:r w:rsidR="0046101F">
        <w:t xml:space="preserve">like drones </w:t>
      </w:r>
      <w:r w:rsidR="00E30624">
        <w:t>in the air</w:t>
      </w:r>
      <w:ins w:id="3" w:author="Christopher Lum" w:date="2018-07-26T10:01:00Z">
        <w:r w:rsidR="006A3A45">
          <w:t xml:space="preserve"> without GPS</w:t>
        </w:r>
      </w:ins>
      <w:r w:rsidR="00D02F32">
        <w:t xml:space="preserve">." </w:t>
      </w:r>
    </w:p>
    <w:p w14:paraId="720D53E9" w14:textId="77777777" w:rsidR="0032455C" w:rsidRDefault="0032455C" w:rsidP="008B61CB"/>
    <w:p w14:paraId="0458FF91" w14:textId="65DBE52C" w:rsidR="00AE2C9F" w:rsidRDefault="00486987" w:rsidP="008B61CB">
      <w:r>
        <w:t>T</w:t>
      </w:r>
      <w:r w:rsidR="0052076A">
        <w:t>he team's unmanned</w:t>
      </w:r>
      <w:r>
        <w:t xml:space="preserve"> drones </w:t>
      </w:r>
      <w:r w:rsidR="00457501">
        <w:t xml:space="preserve">carry </w:t>
      </w:r>
      <w:r w:rsidR="00CC4E3B">
        <w:t>transponder</w:t>
      </w:r>
      <w:r w:rsidR="00457501">
        <w:t>s</w:t>
      </w:r>
      <w:r w:rsidR="00CC4E3B">
        <w:t xml:space="preserve"> on board</w:t>
      </w:r>
      <w:r w:rsidR="0052076A">
        <w:t xml:space="preserve"> </w:t>
      </w:r>
      <w:r w:rsidR="00936BFE">
        <w:t xml:space="preserve">that send passive signals </w:t>
      </w:r>
      <w:r w:rsidR="0052076A">
        <w:t xml:space="preserve">to </w:t>
      </w:r>
      <w:commentRangeStart w:id="4"/>
      <w:commentRangeStart w:id="5"/>
      <w:r w:rsidR="00936BFE">
        <w:t>ope</w:t>
      </w:r>
      <w:r>
        <w:t xml:space="preserve">rators </w:t>
      </w:r>
      <w:r w:rsidR="000F47A9">
        <w:t>and any surrounding aircraft</w:t>
      </w:r>
      <w:commentRangeEnd w:id="4"/>
      <w:r w:rsidR="00936BFE">
        <w:rPr>
          <w:rStyle w:val="CommentReference"/>
        </w:rPr>
        <w:commentReference w:id="4"/>
      </w:r>
      <w:commentRangeEnd w:id="5"/>
      <w:r w:rsidR="00CB7C30">
        <w:rPr>
          <w:rStyle w:val="CommentReference"/>
        </w:rPr>
        <w:commentReference w:id="5"/>
      </w:r>
      <w:r w:rsidR="000F47A9">
        <w:t xml:space="preserve"> </w:t>
      </w:r>
      <w:r w:rsidR="00936BFE">
        <w:t>about their whereabouts</w:t>
      </w:r>
      <w:r w:rsidR="00AE2C9F">
        <w:t xml:space="preserve">. </w:t>
      </w:r>
    </w:p>
    <w:p w14:paraId="65512322" w14:textId="77777777" w:rsidR="00AE2C9F" w:rsidRDefault="00AE2C9F" w:rsidP="008B61CB"/>
    <w:p w14:paraId="74BDB7CC" w14:textId="4C5CC39D" w:rsidR="00AE2C9F" w:rsidRDefault="000F47A9" w:rsidP="00AE2C9F">
      <w:r>
        <w:t>"A transponder is</w:t>
      </w:r>
      <w:r w:rsidR="00AE2C9F">
        <w:t xml:space="preserve"> like </w:t>
      </w:r>
      <w:r w:rsidR="0032455C">
        <w:t>Twitter for aircraft,</w:t>
      </w:r>
      <w:r w:rsidR="00AE2C9F">
        <w:t>"</w:t>
      </w:r>
      <w:r w:rsidR="0032455C">
        <w:t xml:space="preserve"> said Lum</w:t>
      </w:r>
      <w:r w:rsidR="006D708A">
        <w:t>.</w:t>
      </w:r>
      <w:r w:rsidR="0032455C">
        <w:t xml:space="preserve"> "</w:t>
      </w:r>
      <w:r w:rsidR="00AE2C9F">
        <w:t>It blabs out information to anyone who's listening</w:t>
      </w:r>
      <w:r w:rsidR="00936BFE">
        <w:t>, such as</w:t>
      </w:r>
      <w:r w:rsidR="00AE2C9F">
        <w:t xml:space="preserve">: </w:t>
      </w:r>
      <w:r w:rsidR="0032455C">
        <w:t>'</w:t>
      </w:r>
      <w:r w:rsidR="00AE2C9F">
        <w:t>Here's m</w:t>
      </w:r>
      <w:r w:rsidR="0032455C">
        <w:t>y</w:t>
      </w:r>
      <w:r w:rsidR="00AE2C9F">
        <w:t xml:space="preserve"> GPS position, here</w:t>
      </w:r>
      <w:r w:rsidR="0032455C">
        <w:t>'</w:t>
      </w:r>
      <w:r w:rsidR="00AE2C9F">
        <w:t>s my GPS position.</w:t>
      </w:r>
      <w:r w:rsidR="0032455C">
        <w:t>'</w:t>
      </w:r>
      <w:r w:rsidR="00AE2C9F">
        <w:t xml:space="preserve"> </w:t>
      </w:r>
      <w:r w:rsidR="0032455C">
        <w:t xml:space="preserve">Then everyone else </w:t>
      </w:r>
      <w:r w:rsidR="00AE2C9F">
        <w:t>know</w:t>
      </w:r>
      <w:r w:rsidR="0032455C">
        <w:t>s where the aircraft is."</w:t>
      </w:r>
    </w:p>
    <w:p w14:paraId="2D411541" w14:textId="77777777" w:rsidR="00AE2C9F" w:rsidRDefault="00AE2C9F" w:rsidP="008B61CB"/>
    <w:p w14:paraId="34D93A1A" w14:textId="3B7B86AF" w:rsidR="00457501" w:rsidRDefault="00936BFE" w:rsidP="0032455C">
      <w:r>
        <w:t xml:space="preserve">If GPS is knocked out, the transponder doesn't know its location, but it will still send signals. So the team used a large ground-based antenna </w:t>
      </w:r>
      <w:r w:rsidR="00FF230F">
        <w:t xml:space="preserve">array </w:t>
      </w:r>
      <w:r>
        <w:t>to pick up the signals and then triangulate the position of the aircraft.</w:t>
      </w:r>
      <w:r w:rsidR="00640CE8">
        <w:t xml:space="preserve"> </w:t>
      </w:r>
    </w:p>
    <w:p w14:paraId="0C96C8F9" w14:textId="77777777" w:rsidR="009658F5" w:rsidRDefault="009658F5" w:rsidP="0032455C"/>
    <w:p w14:paraId="0FA89D8D" w14:textId="77777777" w:rsidR="009658F5" w:rsidRDefault="009658F5" w:rsidP="0032455C">
      <w:r>
        <w:t>"The ground station is smarter than the aircraft at that point," said Lum. "We're just modifying the autopilot onboard the aircraft. Instead of using GPS information to navigate, it's listening to this message coming from the ground to figure out where it is."</w:t>
      </w:r>
    </w:p>
    <w:p w14:paraId="52B0DA53" w14:textId="77777777" w:rsidR="00BE6D6D" w:rsidRDefault="00BE6D6D" w:rsidP="0032455C">
      <w:bookmarkStart w:id="6" w:name="_GoBack"/>
      <w:bookmarkEnd w:id="6"/>
    </w:p>
    <w:p w14:paraId="65B49384" w14:textId="347D010C" w:rsidR="00BE6D6D" w:rsidRDefault="00BE6D6D" w:rsidP="0032455C">
      <w:r>
        <w:t xml:space="preserve">On June 12, the team </w:t>
      </w:r>
      <w:r w:rsidR="00FF230F">
        <w:t>tested their system with the antenna array at</w:t>
      </w:r>
      <w:r w:rsidR="009658F5">
        <w:t xml:space="preserve"> </w:t>
      </w:r>
      <w:r w:rsidR="00FF230F">
        <w:t xml:space="preserve">the Columbia Gorge Regional Airport, just across the Columbia River from The </w:t>
      </w:r>
      <w:proofErr w:type="spellStart"/>
      <w:r w:rsidR="00FF230F">
        <w:t>Dalles</w:t>
      </w:r>
      <w:proofErr w:type="spellEnd"/>
      <w:r w:rsidR="00FF230F">
        <w:t>, Oregon</w:t>
      </w:r>
      <w:r>
        <w:t xml:space="preserve">. The drone successfully completed its </w:t>
      </w:r>
      <w:commentRangeStart w:id="7"/>
      <w:commentRangeStart w:id="8"/>
      <w:r w:rsidR="001F51D0">
        <w:t xml:space="preserve">flight path </w:t>
      </w:r>
      <w:commentRangeEnd w:id="7"/>
      <w:r w:rsidR="00FF230F">
        <w:rPr>
          <w:rStyle w:val="CommentReference"/>
        </w:rPr>
        <w:commentReference w:id="7"/>
      </w:r>
      <w:commentRangeEnd w:id="8"/>
      <w:r w:rsidR="00621FAD">
        <w:rPr>
          <w:rStyle w:val="CommentReference"/>
        </w:rPr>
        <w:commentReference w:id="8"/>
      </w:r>
      <w:commentRangeStart w:id="9"/>
      <w:commentRangeStart w:id="10"/>
      <w:r w:rsidR="002B3055">
        <w:t xml:space="preserve">without using </w:t>
      </w:r>
      <w:r>
        <w:t>GPS</w:t>
      </w:r>
      <w:commentRangeEnd w:id="9"/>
      <w:r w:rsidR="002B3055">
        <w:rPr>
          <w:rStyle w:val="CommentReference"/>
        </w:rPr>
        <w:commentReference w:id="9"/>
      </w:r>
      <w:commentRangeEnd w:id="10"/>
      <w:r w:rsidR="00CB7C30">
        <w:rPr>
          <w:rStyle w:val="CommentReference"/>
        </w:rPr>
        <w:commentReference w:id="10"/>
      </w:r>
      <w:r>
        <w:t xml:space="preserve">. </w:t>
      </w:r>
      <w:commentRangeStart w:id="11"/>
      <w:r>
        <w:t xml:space="preserve">The only time it deviated from the path was due to wind. </w:t>
      </w:r>
      <w:commentRangeEnd w:id="11"/>
      <w:r w:rsidR="00CB7C30">
        <w:rPr>
          <w:rStyle w:val="CommentReference"/>
        </w:rPr>
        <w:commentReference w:id="11"/>
      </w:r>
    </w:p>
    <w:p w14:paraId="5B8C2856" w14:textId="77777777" w:rsidR="0032455C" w:rsidRDefault="0032455C" w:rsidP="0032455C"/>
    <w:p w14:paraId="2AF44EF9" w14:textId="231926E5" w:rsidR="0032455C" w:rsidRDefault="00BE6D6D" w:rsidP="0032455C">
      <w:r>
        <w:t xml:space="preserve">While this is not the first technique researchers have developed to keep aircraft flying without using GPS, </w:t>
      </w:r>
      <w:commentRangeStart w:id="12"/>
      <w:commentRangeStart w:id="13"/>
      <w:r w:rsidR="006D708A">
        <w:t>what's new</w:t>
      </w:r>
      <w:r>
        <w:t xml:space="preserve"> is the transponder</w:t>
      </w:r>
      <w:commentRangeEnd w:id="12"/>
      <w:r w:rsidR="002B3055">
        <w:rPr>
          <w:rStyle w:val="CommentReference"/>
        </w:rPr>
        <w:commentReference w:id="12"/>
      </w:r>
      <w:commentRangeEnd w:id="13"/>
      <w:r w:rsidR="00EF3467">
        <w:rPr>
          <w:rStyle w:val="CommentReference"/>
        </w:rPr>
        <w:commentReference w:id="13"/>
      </w:r>
      <w:r>
        <w:t xml:space="preserve">. </w:t>
      </w:r>
    </w:p>
    <w:p w14:paraId="7986773A" w14:textId="77777777" w:rsidR="0032455C" w:rsidRDefault="0032455C" w:rsidP="0032455C"/>
    <w:p w14:paraId="3698E4EE" w14:textId="128475BA" w:rsidR="0032455C" w:rsidRDefault="0032455C" w:rsidP="0032455C">
      <w:r>
        <w:lastRenderedPageBreak/>
        <w:t xml:space="preserve">"It's the size of a pack of cards," said </w:t>
      </w:r>
      <w:hyperlink r:id="rId9" w:history="1">
        <w:r w:rsidRPr="00D57602">
          <w:rPr>
            <w:rStyle w:val="Hyperlink"/>
          </w:rPr>
          <w:t>Helen Kuni</w:t>
        </w:r>
      </w:hyperlink>
      <w:r>
        <w:t xml:space="preserve">, </w:t>
      </w:r>
      <w:r w:rsidR="00BE6D6D">
        <w:t xml:space="preserve">an undergraduate student at the UW and the director of flight operations for the </w:t>
      </w:r>
      <w:r w:rsidR="00B71DA5">
        <w:t>lab</w:t>
      </w:r>
      <w:r w:rsidR="00FF230F">
        <w:t>.</w:t>
      </w:r>
      <w:r w:rsidR="002B3055">
        <w:t xml:space="preserve"> </w:t>
      </w:r>
      <w:r>
        <w:t>"</w:t>
      </w:r>
      <w:r w:rsidR="00DE4BFF">
        <w:t xml:space="preserve">And the hardware that makes the system work is extremely simple. It's really easy to stick it on </w:t>
      </w:r>
      <w:r w:rsidR="00D57602">
        <w:t>an aircraft</w:t>
      </w:r>
      <w:r w:rsidR="00DE4BFF">
        <w:t xml:space="preserve"> and make it work. </w:t>
      </w:r>
      <w:r>
        <w:t>It won't add much weight to a small aircraft with weight limits."</w:t>
      </w:r>
    </w:p>
    <w:p w14:paraId="229357DA" w14:textId="77777777" w:rsidR="0032455C" w:rsidRDefault="0032455C" w:rsidP="0032455C"/>
    <w:p w14:paraId="099E146D" w14:textId="45E0DB2A" w:rsidR="00D57602" w:rsidRDefault="00BE6D6D" w:rsidP="0032455C">
      <w:r>
        <w:t xml:space="preserve">The </w:t>
      </w:r>
      <w:r w:rsidR="00DE4BFF">
        <w:t xml:space="preserve">ground-based </w:t>
      </w:r>
      <w:r>
        <w:t>antenna</w:t>
      </w:r>
      <w:r w:rsidR="00DE4BFF">
        <w:t xml:space="preserve"> system</w:t>
      </w:r>
      <w:r w:rsidR="009658F5">
        <w:t>,</w:t>
      </w:r>
      <w:r>
        <w:t xml:space="preserve"> on the other hand</w:t>
      </w:r>
      <w:r w:rsidR="009658F5">
        <w:t>,</w:t>
      </w:r>
      <w:r>
        <w:t xml:space="preserve"> makes this technique a little cumb</w:t>
      </w:r>
      <w:r w:rsidR="00DE4BFF">
        <w:t xml:space="preserve">ersome. </w:t>
      </w:r>
      <w:r w:rsidR="001F51D0">
        <w:t>Right now</w:t>
      </w:r>
      <w:r w:rsidR="00E3404A">
        <w:t xml:space="preserve"> it only works when the team is flying</w:t>
      </w:r>
      <w:r w:rsidR="001F51D0">
        <w:t xml:space="preserve"> an aircraft at </w:t>
      </w:r>
      <w:del w:id="14" w:author="Christopher Lum" w:date="2018-07-26T10:00:00Z">
        <w:r w:rsidR="001F51D0" w:rsidDel="006A3A45">
          <w:delText>that</w:delText>
        </w:r>
        <w:r w:rsidR="00D57602" w:rsidDel="006A3A45">
          <w:delText xml:space="preserve"> </w:delText>
        </w:r>
        <w:r w:rsidR="00E3404A" w:rsidDel="006A3A45">
          <w:delText>airport</w:delText>
        </w:r>
      </w:del>
      <w:ins w:id="15" w:author="Christopher Lum" w:date="2018-07-26T10:00:00Z">
        <w:r w:rsidR="006A3A45">
          <w:t>an airport equipped with the antenna system</w:t>
        </w:r>
      </w:ins>
      <w:r w:rsidR="00E3404A">
        <w:t xml:space="preserve">. </w:t>
      </w:r>
    </w:p>
    <w:p w14:paraId="10823EFD" w14:textId="77777777" w:rsidR="00D57602" w:rsidRDefault="00D57602" w:rsidP="0032455C"/>
    <w:p w14:paraId="6FB73BE3" w14:textId="20C9628F" w:rsidR="0032455C" w:rsidRDefault="001F51D0" w:rsidP="0032455C">
      <w:r>
        <w:t>But the team has plans to expand their drones' range</w:t>
      </w:r>
      <w:r w:rsidR="000F47A9">
        <w:t>s</w:t>
      </w:r>
      <w:r>
        <w:t xml:space="preserve">. </w:t>
      </w:r>
      <w:r w:rsidR="00DE4BFF">
        <w:t xml:space="preserve">Starting </w:t>
      </w:r>
      <w:r w:rsidR="00D57602">
        <w:t>this fall</w:t>
      </w:r>
      <w:r w:rsidR="000F47A9">
        <w:t>,</w:t>
      </w:r>
      <w:r w:rsidR="00DE4BFF">
        <w:t xml:space="preserve"> Lum </w:t>
      </w:r>
      <w:r>
        <w:t>will</w:t>
      </w:r>
      <w:r w:rsidR="00DE4BFF">
        <w:t xml:space="preserve"> partner with T-Mobile to </w:t>
      </w:r>
      <w:r w:rsidR="000F47A9">
        <w:t>try to</w:t>
      </w:r>
      <w:r w:rsidR="00DE4BFF">
        <w:t xml:space="preserve"> use cellphone towers to perform the same function. </w:t>
      </w:r>
    </w:p>
    <w:p w14:paraId="63815458" w14:textId="77777777" w:rsidR="00DE4BFF" w:rsidRDefault="00DE4BFF" w:rsidP="0032455C"/>
    <w:p w14:paraId="738DAEEC" w14:textId="7F601945" w:rsidR="00DE4BFF" w:rsidRDefault="00DE4BFF" w:rsidP="0032455C">
      <w:r>
        <w:t xml:space="preserve">"T-Mobile </w:t>
      </w:r>
      <w:r w:rsidR="00E3404A">
        <w:t xml:space="preserve">has got </w:t>
      </w:r>
      <w:r>
        <w:t xml:space="preserve">that black magic to know where a phone is located </w:t>
      </w:r>
      <w:r w:rsidR="00E3404A">
        <w:t xml:space="preserve">anywhere </w:t>
      </w:r>
      <w:r>
        <w:t xml:space="preserve">within their antenna array," said Lum. "So instead of </w:t>
      </w:r>
      <w:r w:rsidR="00D57602">
        <w:t xml:space="preserve">being stuck </w:t>
      </w:r>
      <w:r w:rsidR="001F51D0">
        <w:t xml:space="preserve">in the Columbia </w:t>
      </w:r>
      <w:r w:rsidR="000F47A9">
        <w:t>G</w:t>
      </w:r>
      <w:r>
        <w:t xml:space="preserve">orge region, </w:t>
      </w:r>
      <w:r w:rsidR="00D57602">
        <w:t xml:space="preserve">our drones </w:t>
      </w:r>
      <w:r>
        <w:t>could use the cell network t</w:t>
      </w:r>
      <w:r w:rsidR="00E3404A">
        <w:t xml:space="preserve">o get that location information anywhere </w:t>
      </w:r>
      <w:del w:id="16" w:author="Christopher Lum" w:date="2018-07-26T10:02:00Z">
        <w:r w:rsidR="00E3404A" w:rsidDel="00A22931">
          <w:delText>in the country</w:delText>
        </w:r>
      </w:del>
      <w:ins w:id="17" w:author="Christopher Lum" w:date="2018-07-26T10:02:00Z">
        <w:r w:rsidR="00A22931">
          <w:t>there is cell coverage</w:t>
        </w:r>
      </w:ins>
      <w:r w:rsidR="00E3404A">
        <w:t>.</w:t>
      </w:r>
      <w:r w:rsidR="00D57602">
        <w:t xml:space="preserve"> It's beautiful.</w:t>
      </w:r>
      <w:r w:rsidR="00E3404A">
        <w:t>"</w:t>
      </w:r>
    </w:p>
    <w:p w14:paraId="1D7C96B6" w14:textId="77777777" w:rsidR="001F51D0" w:rsidRDefault="001F51D0" w:rsidP="0032455C"/>
    <w:p w14:paraId="4FAE8B13" w14:textId="77777777" w:rsidR="001F51D0" w:rsidRPr="00033602" w:rsidRDefault="001F51D0" w:rsidP="0032455C">
      <w:r>
        <w:t xml:space="preserve">Once the drones can fly larger distances without GPS, the team hopes to use them to help transport medical supplies to and from rural areas in </w:t>
      </w:r>
      <w:r w:rsidR="008760A5">
        <w:t xml:space="preserve">the state of </w:t>
      </w:r>
      <w:r>
        <w:t xml:space="preserve">Washington. </w:t>
      </w:r>
    </w:p>
    <w:p w14:paraId="761A3243" w14:textId="77777777" w:rsidR="008B61CB" w:rsidRDefault="008B61CB" w:rsidP="008B61CB">
      <w:pPr>
        <w:rPr>
          <w:b/>
        </w:rPr>
      </w:pPr>
    </w:p>
    <w:p w14:paraId="660736CA" w14:textId="3296F266" w:rsidR="008B61CB" w:rsidRPr="001A07C8" w:rsidRDefault="001A07C8" w:rsidP="008B61CB">
      <w:r>
        <w:rPr>
          <w:rFonts w:eastAsia="Times New Roman"/>
        </w:rPr>
        <w:t xml:space="preserve">Other </w:t>
      </w:r>
      <w:r w:rsidR="001F51D0">
        <w:rPr>
          <w:rFonts w:eastAsia="Times New Roman"/>
        </w:rPr>
        <w:t xml:space="preserve">UW </w:t>
      </w:r>
      <w:del w:id="18" w:author="Christopher Lum" w:date="2018-07-26T10:03:00Z">
        <w:r w:rsidR="001F51D0" w:rsidDel="002D421E">
          <w:rPr>
            <w:rFonts w:eastAsia="Times New Roman"/>
          </w:rPr>
          <w:delText xml:space="preserve">undergraduate </w:delText>
        </w:r>
      </w:del>
      <w:r>
        <w:rPr>
          <w:rFonts w:eastAsia="Times New Roman"/>
        </w:rPr>
        <w:t xml:space="preserve">students who contributed to this project include </w:t>
      </w:r>
      <w:commentRangeStart w:id="19"/>
      <w:commentRangeStart w:id="20"/>
      <w:r w:rsidRPr="001A07C8">
        <w:rPr>
          <w:rFonts w:eastAsia="Times New Roman"/>
        </w:rPr>
        <w:t xml:space="preserve">Hannah </w:t>
      </w:r>
      <w:proofErr w:type="spellStart"/>
      <w:r w:rsidRPr="001A07C8">
        <w:rPr>
          <w:rFonts w:eastAsia="Times New Roman"/>
        </w:rPr>
        <w:t>Rotta</w:t>
      </w:r>
      <w:proofErr w:type="spellEnd"/>
      <w:r w:rsidRPr="001A07C8">
        <w:rPr>
          <w:rFonts w:eastAsia="Times New Roman"/>
        </w:rPr>
        <w:t xml:space="preserve">, Cory </w:t>
      </w:r>
      <w:proofErr w:type="spellStart"/>
      <w:r w:rsidRPr="001A07C8">
        <w:rPr>
          <w:rFonts w:eastAsia="Times New Roman"/>
        </w:rPr>
        <w:t>Cantey</w:t>
      </w:r>
      <w:proofErr w:type="spellEnd"/>
      <w:r w:rsidRPr="001A07C8">
        <w:rPr>
          <w:rFonts w:eastAsia="Times New Roman"/>
        </w:rPr>
        <w:t xml:space="preserve">, Ravi Patel, </w:t>
      </w:r>
      <w:proofErr w:type="spellStart"/>
      <w:r w:rsidRPr="001A07C8">
        <w:rPr>
          <w:rFonts w:eastAsia="Times New Roman"/>
        </w:rPr>
        <w:t>Karine</w:t>
      </w:r>
      <w:proofErr w:type="spellEnd"/>
      <w:r w:rsidRPr="001A07C8">
        <w:rPr>
          <w:rFonts w:eastAsia="Times New Roman"/>
        </w:rPr>
        <w:t xml:space="preserve"> Chen, Kelly Lee, Joshua </w:t>
      </w:r>
      <w:proofErr w:type="spellStart"/>
      <w:r w:rsidRPr="001A07C8">
        <w:rPr>
          <w:rFonts w:eastAsia="Times New Roman"/>
        </w:rPr>
        <w:t>Brockschmidt</w:t>
      </w:r>
      <w:proofErr w:type="spellEnd"/>
      <w:r w:rsidRPr="001A07C8">
        <w:rPr>
          <w:rFonts w:eastAsia="Times New Roman"/>
        </w:rPr>
        <w:t xml:space="preserve">, </w:t>
      </w:r>
      <w:proofErr w:type="spellStart"/>
      <w:r w:rsidRPr="001A07C8">
        <w:rPr>
          <w:rFonts w:eastAsia="Times New Roman"/>
        </w:rPr>
        <w:t>Tinnabhand</w:t>
      </w:r>
      <w:proofErr w:type="spellEnd"/>
      <w:r w:rsidRPr="001A07C8">
        <w:rPr>
          <w:rFonts w:eastAsia="Times New Roman"/>
        </w:rPr>
        <w:t xml:space="preserve"> </w:t>
      </w:r>
      <w:proofErr w:type="spellStart"/>
      <w:r w:rsidRPr="001A07C8">
        <w:rPr>
          <w:rFonts w:eastAsia="Times New Roman"/>
        </w:rPr>
        <w:t>Patana-anake</w:t>
      </w:r>
      <w:proofErr w:type="spellEnd"/>
      <w:r w:rsidRPr="001A07C8">
        <w:rPr>
          <w:rFonts w:eastAsia="Times New Roman"/>
        </w:rPr>
        <w:t xml:space="preserve">, </w:t>
      </w:r>
      <w:ins w:id="21" w:author="Christopher Lum" w:date="2018-07-26T10:03:00Z">
        <w:r w:rsidR="002D421E">
          <w:rPr>
            <w:rFonts w:eastAsia="Times New Roman"/>
          </w:rPr>
          <w:t xml:space="preserve">and </w:t>
        </w:r>
      </w:ins>
      <w:r w:rsidRPr="001A07C8">
        <w:rPr>
          <w:rFonts w:eastAsia="Times New Roman"/>
        </w:rPr>
        <w:t xml:space="preserve">Jacob </w:t>
      </w:r>
      <w:proofErr w:type="spellStart"/>
      <w:r w:rsidRPr="001A07C8">
        <w:rPr>
          <w:rFonts w:eastAsia="Times New Roman"/>
        </w:rPr>
        <w:t>Longhurst</w:t>
      </w:r>
      <w:proofErr w:type="spellEnd"/>
      <w:del w:id="22" w:author="Christopher Lum" w:date="2018-07-26T10:03:00Z">
        <w:r w:rsidRPr="001A07C8" w:rsidDel="002D421E">
          <w:rPr>
            <w:rFonts w:eastAsia="Times New Roman"/>
          </w:rPr>
          <w:delText>, Ryan Grimes, Alex Banh, Connor Kafka, Taehan Kook, Rostyk Svitelskyi, Selina Lui, Riley Turk, Bryson Bruno, Za</w:delText>
        </w:r>
        <w:r w:rsidDel="002D421E">
          <w:rPr>
            <w:rFonts w:eastAsia="Times New Roman"/>
          </w:rPr>
          <w:delText xml:space="preserve">chary Williams, Blake Fletcher and </w:delText>
        </w:r>
        <w:r w:rsidRPr="001A07C8" w:rsidDel="002D421E">
          <w:rPr>
            <w:rFonts w:eastAsia="Times New Roman"/>
          </w:rPr>
          <w:delText>Yao Dou</w:delText>
        </w:r>
      </w:del>
      <w:r>
        <w:rPr>
          <w:rFonts w:eastAsia="Times New Roman"/>
        </w:rPr>
        <w:t xml:space="preserve">. </w:t>
      </w:r>
      <w:commentRangeEnd w:id="19"/>
      <w:r w:rsidR="00062A61">
        <w:rPr>
          <w:rStyle w:val="CommentReference"/>
        </w:rPr>
        <w:commentReference w:id="19"/>
      </w:r>
      <w:commentRangeEnd w:id="20"/>
      <w:r w:rsidR="004C6055">
        <w:rPr>
          <w:rStyle w:val="CommentReference"/>
        </w:rPr>
        <w:commentReference w:id="20"/>
      </w:r>
      <w:r>
        <w:rPr>
          <w:rFonts w:eastAsia="Times New Roman"/>
        </w:rPr>
        <w:t xml:space="preserve">The project is </w:t>
      </w:r>
      <w:r w:rsidRPr="001A07C8">
        <w:rPr>
          <w:rFonts w:eastAsia="Times New Roman"/>
        </w:rPr>
        <w:t>support</w:t>
      </w:r>
      <w:r>
        <w:rPr>
          <w:rFonts w:eastAsia="Times New Roman"/>
        </w:rPr>
        <w:t xml:space="preserve">ed by </w:t>
      </w:r>
      <w:r w:rsidRPr="001A07C8">
        <w:rPr>
          <w:rFonts w:eastAsia="Times New Roman"/>
        </w:rPr>
        <w:t xml:space="preserve">the </w:t>
      </w:r>
      <w:commentRangeStart w:id="23"/>
      <w:commentRangeStart w:id="24"/>
      <w:r w:rsidRPr="001A07C8">
        <w:rPr>
          <w:rFonts w:eastAsia="Times New Roman"/>
        </w:rPr>
        <w:t>Advanced Navigation an</w:t>
      </w:r>
      <w:r>
        <w:rPr>
          <w:rFonts w:eastAsia="Times New Roman"/>
        </w:rPr>
        <w:t>d Positioning Corporation</w:t>
      </w:r>
      <w:r w:rsidRPr="001A07C8">
        <w:rPr>
          <w:rFonts w:eastAsia="Times New Roman"/>
        </w:rPr>
        <w:t xml:space="preserve">, Hood Technologies, </w:t>
      </w:r>
      <w:proofErr w:type="spellStart"/>
      <w:r w:rsidRPr="001A07C8">
        <w:rPr>
          <w:rFonts w:eastAsia="Times New Roman"/>
        </w:rPr>
        <w:t>Sa</w:t>
      </w:r>
      <w:r>
        <w:rPr>
          <w:rFonts w:eastAsia="Times New Roman"/>
        </w:rPr>
        <w:t>getech</w:t>
      </w:r>
      <w:proofErr w:type="spellEnd"/>
      <w:r>
        <w:rPr>
          <w:rFonts w:eastAsia="Times New Roman"/>
        </w:rPr>
        <w:t xml:space="preserve"> Corp, </w:t>
      </w:r>
      <w:proofErr w:type="spellStart"/>
      <w:r>
        <w:rPr>
          <w:rFonts w:eastAsia="Times New Roman"/>
        </w:rPr>
        <w:t>Insitu</w:t>
      </w:r>
      <w:proofErr w:type="spellEnd"/>
      <w:r w:rsidRPr="001A07C8">
        <w:rPr>
          <w:rFonts w:eastAsia="Times New Roman"/>
        </w:rPr>
        <w:t xml:space="preserve"> and the Joint Center for Aerospa</w:t>
      </w:r>
      <w:r>
        <w:rPr>
          <w:rFonts w:eastAsia="Times New Roman"/>
        </w:rPr>
        <w:t>ce Technology Innovation</w:t>
      </w:r>
      <w:r w:rsidRPr="001A07C8">
        <w:rPr>
          <w:rFonts w:eastAsia="Times New Roman"/>
        </w:rPr>
        <w:t>.</w:t>
      </w:r>
      <w:commentRangeEnd w:id="23"/>
      <w:r w:rsidR="00062A61">
        <w:rPr>
          <w:rStyle w:val="CommentReference"/>
        </w:rPr>
        <w:commentReference w:id="23"/>
      </w:r>
      <w:commentRangeEnd w:id="24"/>
      <w:r w:rsidR="004C6055">
        <w:rPr>
          <w:rStyle w:val="CommentReference"/>
        </w:rPr>
        <w:commentReference w:id="24"/>
      </w:r>
    </w:p>
    <w:p w14:paraId="3DCDC65D" w14:textId="77777777" w:rsidR="008B61CB" w:rsidRDefault="008B61CB" w:rsidP="008B61CB">
      <w:pPr>
        <w:rPr>
          <w:rFonts w:eastAsia="Times New Roman"/>
        </w:rPr>
      </w:pPr>
    </w:p>
    <w:p w14:paraId="1A3FB59B" w14:textId="77777777" w:rsidR="008B61CB" w:rsidRDefault="008B61CB" w:rsidP="008B61CB">
      <w:pPr>
        <w:jc w:val="center"/>
        <w:rPr>
          <w:rFonts w:eastAsia="Times New Roman"/>
        </w:rPr>
      </w:pPr>
      <w:r>
        <w:rPr>
          <w:rFonts w:eastAsia="Times New Roman"/>
        </w:rPr>
        <w:t>###</w:t>
      </w:r>
    </w:p>
    <w:p w14:paraId="1926AA4B" w14:textId="77777777" w:rsidR="008B61CB" w:rsidRPr="008F3D39" w:rsidRDefault="008B61CB" w:rsidP="008B61CB">
      <w:pPr>
        <w:rPr>
          <w:rFonts w:eastAsia="Times New Roman"/>
          <w:highlight w:val="white"/>
        </w:rPr>
      </w:pPr>
    </w:p>
    <w:p w14:paraId="7B5FAE73" w14:textId="77777777" w:rsidR="008B61CB" w:rsidRPr="00C15F9D" w:rsidRDefault="008B61CB" w:rsidP="008B61CB">
      <w:pPr>
        <w:rPr>
          <w:rFonts w:eastAsia="Times New Roman"/>
        </w:rPr>
      </w:pPr>
      <w:r w:rsidRPr="008F3D39">
        <w:rPr>
          <w:rFonts w:eastAsia="Times New Roman"/>
          <w:highlight w:val="white"/>
        </w:rPr>
        <w:t>F</w:t>
      </w:r>
      <w:r w:rsidR="00D57602">
        <w:rPr>
          <w:rFonts w:eastAsia="Times New Roman"/>
          <w:highlight w:val="white"/>
        </w:rPr>
        <w:t xml:space="preserve">or more information, contact Lum at </w:t>
      </w:r>
      <w:r w:rsidR="00D57602">
        <w:rPr>
          <w:rFonts w:eastAsia="Times New Roman"/>
        </w:rPr>
        <w:t>lum@uw.edu</w:t>
      </w:r>
      <w:r w:rsidRPr="008F3D39">
        <w:t>.</w:t>
      </w:r>
    </w:p>
    <w:p w14:paraId="20B45C41" w14:textId="77777777" w:rsidR="007342C9" w:rsidRDefault="00597B71"/>
    <w:sectPr w:rsidR="007342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rah E. McQuate" w:date="2018-07-25T12:53:00Z" w:initials="SEM">
    <w:p w14:paraId="614EB662" w14:textId="7AFBB285" w:rsidR="00640CE8" w:rsidRDefault="00640CE8">
      <w:pPr>
        <w:pStyle w:val="CommentText"/>
      </w:pPr>
      <w:r>
        <w:rPr>
          <w:rStyle w:val="CommentReference"/>
        </w:rPr>
        <w:annotationRef/>
      </w:r>
      <w:r>
        <w:t>When would be good for this story to be posted? (When will you be available to chat with potential interested reporters?)</w:t>
      </w:r>
    </w:p>
  </w:comment>
  <w:comment w:id="1" w:author="Christopher Lum" w:date="2018-07-26T10:08:00Z" w:initials="CL">
    <w:p w14:paraId="4E70D362" w14:textId="64D56C72" w:rsidR="002C312D" w:rsidRDefault="002C312D">
      <w:pPr>
        <w:pStyle w:val="CommentText"/>
      </w:pPr>
      <w:r>
        <w:rPr>
          <w:rStyle w:val="CommentReference"/>
        </w:rPr>
        <w:annotationRef/>
      </w:r>
      <w:r>
        <w:t>We’re almost finished with a video that will help explain this project.  We should have this completed by Aug. 3.</w:t>
      </w:r>
    </w:p>
  </w:comment>
  <w:comment w:id="2" w:author="Christopher Lum" w:date="2018-07-26T09:29:00Z" w:initials="CL">
    <w:p w14:paraId="402A861F" w14:textId="3A96E201" w:rsidR="00CB7C30" w:rsidRDefault="00CB7C30">
      <w:pPr>
        <w:pStyle w:val="CommentText"/>
      </w:pPr>
      <w:r>
        <w:rPr>
          <w:rStyle w:val="CommentReference"/>
        </w:rPr>
        <w:annotationRef/>
      </w:r>
      <w:r w:rsidR="00677F49">
        <w:t>Sorry for the awkwardly worded quote.  Perhaps we could revise this slightly to “Before GPS was widely used, pilots used a myriad other techniques for navigation.”</w:t>
      </w:r>
    </w:p>
  </w:comment>
  <w:comment w:id="4" w:author="Sarah E. McQuate" w:date="2018-07-25T13:12:00Z" w:initials="SEM">
    <w:p w14:paraId="3FF3C06C" w14:textId="289826A1" w:rsidR="00936BFE" w:rsidRDefault="00936BFE">
      <w:pPr>
        <w:pStyle w:val="CommentText"/>
      </w:pPr>
      <w:r>
        <w:rPr>
          <w:rStyle w:val="CommentReference"/>
        </w:rPr>
        <w:annotationRef/>
      </w:r>
      <w:r>
        <w:t>Is this accurate?</w:t>
      </w:r>
    </w:p>
  </w:comment>
  <w:comment w:id="5" w:author="Christopher Lum" w:date="2018-07-26T09:28:00Z" w:initials="CL">
    <w:p w14:paraId="1AC7A09D" w14:textId="78647006" w:rsidR="00CB7C30" w:rsidRDefault="00CB7C30">
      <w:pPr>
        <w:pStyle w:val="CommentText"/>
      </w:pPr>
      <w:r>
        <w:rPr>
          <w:rStyle w:val="CommentReference"/>
        </w:rPr>
        <w:annotationRef/>
      </w:r>
      <w:r>
        <w:t>I might remove the “passive” adjective, otherwise it is accurate.</w:t>
      </w:r>
    </w:p>
  </w:comment>
  <w:comment w:id="7" w:author="Sarah E. McQuate" w:date="2018-07-25T13:18:00Z" w:initials="SEM">
    <w:p w14:paraId="53505AC9" w14:textId="3B5DE274" w:rsidR="00FF230F" w:rsidRDefault="00FF230F">
      <w:pPr>
        <w:pStyle w:val="CommentText"/>
      </w:pPr>
      <w:r>
        <w:rPr>
          <w:rStyle w:val="CommentReference"/>
        </w:rPr>
        <w:annotationRef/>
      </w:r>
      <w:r>
        <w:t xml:space="preserve">How far did the drone fly? How long was it flying? </w:t>
      </w:r>
    </w:p>
  </w:comment>
  <w:comment w:id="8" w:author="Helen Kuni" w:date="2018-07-26T15:41:00Z" w:initials="r">
    <w:p w14:paraId="5760379F" w14:textId="25077964" w:rsidR="00621FAD" w:rsidRDefault="00621FAD">
      <w:pPr>
        <w:pStyle w:val="CommentText"/>
      </w:pPr>
      <w:r>
        <w:rPr>
          <w:rStyle w:val="CommentReference"/>
        </w:rPr>
        <w:annotationRef/>
      </w:r>
      <w:r>
        <w:t>Our aircraft are able to fly for 15-20 minutes before running out of battery. The total length of the flight path was around 1.25 miles, covering an area of around 0.05 square miles.</w:t>
      </w:r>
    </w:p>
  </w:comment>
  <w:comment w:id="9" w:author="Sarah E. McQuate" w:date="2018-07-25T13:43:00Z" w:initials="SEM">
    <w:p w14:paraId="3A9DF93C" w14:textId="12287E86" w:rsidR="002B3055" w:rsidRDefault="002B3055">
      <w:pPr>
        <w:pStyle w:val="CommentText"/>
      </w:pPr>
      <w:r>
        <w:rPr>
          <w:rStyle w:val="CommentReference"/>
        </w:rPr>
        <w:annotationRef/>
      </w:r>
      <w:r>
        <w:t xml:space="preserve">Is this accurate? How did you get that red line on your chart in the </w:t>
      </w:r>
      <w:proofErr w:type="spellStart"/>
      <w:r>
        <w:t>Powerpoint</w:t>
      </w:r>
      <w:proofErr w:type="spellEnd"/>
      <w:r>
        <w:t>?</w:t>
      </w:r>
    </w:p>
  </w:comment>
  <w:comment w:id="10" w:author="Christopher Lum" w:date="2018-07-26T09:27:00Z" w:initials="CL">
    <w:p w14:paraId="2359AA61" w14:textId="4A3674A2" w:rsidR="00CB7C30" w:rsidRDefault="00CB7C30">
      <w:pPr>
        <w:pStyle w:val="CommentText"/>
      </w:pPr>
      <w:r>
        <w:rPr>
          <w:rStyle w:val="CommentReference"/>
        </w:rPr>
        <w:annotationRef/>
      </w:r>
      <w:r>
        <w:t>Yes, this is accurate, the vehicle flew the flight path</w:t>
      </w:r>
    </w:p>
  </w:comment>
  <w:comment w:id="11" w:author="Christopher Lum" w:date="2018-07-26T09:23:00Z" w:initials="CL">
    <w:p w14:paraId="4E8B3B6C" w14:textId="6A0D4973" w:rsidR="00CB7C30" w:rsidRDefault="00CB7C30">
      <w:pPr>
        <w:pStyle w:val="CommentText"/>
      </w:pPr>
      <w:r>
        <w:rPr>
          <w:rStyle w:val="CommentReference"/>
        </w:rPr>
        <w:annotationRef/>
      </w:r>
      <w:r>
        <w:t xml:space="preserve"> Is there a graphic showing the trajectory deviation that will accompany this story?  If not, do we need to mention this as it sounds a little out of place without any accompanying context.</w:t>
      </w:r>
    </w:p>
  </w:comment>
  <w:comment w:id="12" w:author="Sarah E. McQuate" w:date="2018-07-25T13:44:00Z" w:initials="SEM">
    <w:p w14:paraId="368A8A1C" w14:textId="6811EB80" w:rsidR="002B3055" w:rsidRDefault="002B3055">
      <w:pPr>
        <w:pStyle w:val="CommentText"/>
      </w:pPr>
      <w:r>
        <w:rPr>
          <w:rStyle w:val="CommentReference"/>
        </w:rPr>
        <w:annotationRef/>
      </w:r>
      <w:r>
        <w:t xml:space="preserve">Is this accurate? I'm trying to point out what's unique about your system. </w:t>
      </w:r>
    </w:p>
  </w:comment>
  <w:comment w:id="13" w:author="Christopher Lum" w:date="2018-07-26T09:44:00Z" w:initials="CL">
    <w:p w14:paraId="0B136DC3" w14:textId="2F0CAB06" w:rsidR="00EF3467" w:rsidRDefault="00EF3467">
      <w:pPr>
        <w:pStyle w:val="CommentText"/>
      </w:pPr>
      <w:r>
        <w:rPr>
          <w:rStyle w:val="CommentReference"/>
        </w:rPr>
        <w:annotationRef/>
      </w:r>
      <w:r w:rsidR="006A3A45">
        <w:t>It might be worth noting that the technique/infrastructure is what is innovative.  One of the key components is definitely the standard aviation transponder as you mention.</w:t>
      </w:r>
    </w:p>
  </w:comment>
  <w:comment w:id="19" w:author="Sarah E. McQuate" w:date="2018-07-25T13:31:00Z" w:initials="SEM">
    <w:p w14:paraId="7CF4EC6F" w14:textId="09EC5380" w:rsidR="00062A61" w:rsidRDefault="00062A61">
      <w:pPr>
        <w:pStyle w:val="CommentText"/>
      </w:pPr>
      <w:r>
        <w:rPr>
          <w:rStyle w:val="CommentReference"/>
        </w:rPr>
        <w:annotationRef/>
      </w:r>
      <w:r>
        <w:t xml:space="preserve">I took this from your </w:t>
      </w:r>
      <w:proofErr w:type="spellStart"/>
      <w:r>
        <w:t>powerpoint</w:t>
      </w:r>
      <w:proofErr w:type="spellEnd"/>
      <w:r>
        <w:t>. Do I need all of these names?</w:t>
      </w:r>
    </w:p>
  </w:comment>
  <w:comment w:id="20" w:author="Christopher Lum" w:date="2018-07-26T10:04:00Z" w:initials="CL">
    <w:p w14:paraId="23DF7D5B" w14:textId="493B9C50" w:rsidR="004C6055" w:rsidRDefault="004C6055">
      <w:pPr>
        <w:pStyle w:val="CommentText"/>
      </w:pPr>
      <w:r>
        <w:rPr>
          <w:rStyle w:val="CommentReference"/>
        </w:rPr>
        <w:annotationRef/>
      </w:r>
      <w:r>
        <w:t>I removed some of them</w:t>
      </w:r>
    </w:p>
  </w:comment>
  <w:comment w:id="23" w:author="Sarah E. McQuate" w:date="2018-07-25T13:34:00Z" w:initials="SEM">
    <w:p w14:paraId="4A4C103E" w14:textId="78020979" w:rsidR="00062A61" w:rsidRDefault="00062A61">
      <w:pPr>
        <w:pStyle w:val="CommentText"/>
      </w:pPr>
      <w:r>
        <w:rPr>
          <w:rStyle w:val="CommentReference"/>
        </w:rPr>
        <w:annotationRef/>
      </w:r>
      <w:r>
        <w:t xml:space="preserve">I took this from your </w:t>
      </w:r>
      <w:proofErr w:type="spellStart"/>
      <w:r>
        <w:t>powerpoint</w:t>
      </w:r>
      <w:proofErr w:type="spellEnd"/>
      <w:r>
        <w:t xml:space="preserve"> too. What does "support" mean? Did they give money?</w:t>
      </w:r>
    </w:p>
  </w:comment>
  <w:comment w:id="24" w:author="Christopher Lum" w:date="2018-07-26T10:05:00Z" w:initials="CL">
    <w:p w14:paraId="0EE87E56" w14:textId="4A62D791" w:rsidR="004C6055" w:rsidRDefault="004C6055">
      <w:pPr>
        <w:pStyle w:val="CommentText"/>
      </w:pPr>
      <w:r>
        <w:rPr>
          <w:rStyle w:val="CommentReference"/>
        </w:rPr>
        <w:annotationRef/>
      </w:r>
      <w:r>
        <w:t>Some of them gave money and some gave in-kind support (such as engineering time, airport access,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4EB662" w15:done="0"/>
  <w15:commentEx w15:paraId="4E70D362" w15:paraIdParent="614EB662" w15:done="0"/>
  <w15:commentEx w15:paraId="402A861F" w15:done="0"/>
  <w15:commentEx w15:paraId="3FF3C06C" w15:done="0"/>
  <w15:commentEx w15:paraId="1AC7A09D" w15:paraIdParent="3FF3C06C" w15:done="0"/>
  <w15:commentEx w15:paraId="53505AC9" w15:done="0"/>
  <w15:commentEx w15:paraId="5760379F" w15:paraIdParent="53505AC9" w15:done="0"/>
  <w15:commentEx w15:paraId="3A9DF93C" w15:done="0"/>
  <w15:commentEx w15:paraId="2359AA61" w15:paraIdParent="3A9DF93C" w15:done="0"/>
  <w15:commentEx w15:paraId="4E8B3B6C" w15:done="0"/>
  <w15:commentEx w15:paraId="368A8A1C" w15:done="0"/>
  <w15:commentEx w15:paraId="0B136DC3" w15:paraIdParent="368A8A1C" w15:done="0"/>
  <w15:commentEx w15:paraId="7CF4EC6F" w15:done="0"/>
  <w15:commentEx w15:paraId="23DF7D5B" w15:paraIdParent="7CF4EC6F" w15:done="0"/>
  <w15:commentEx w15:paraId="4A4C103E" w15:done="0"/>
  <w15:commentEx w15:paraId="0EE87E56" w15:paraIdParent="4A4C10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h E. McQuate">
    <w15:presenceInfo w15:providerId="AD" w15:userId="S-1-5-21-1478355014-127360780-1969717230-1929245"/>
  </w15:person>
  <w15:person w15:author="Christopher Lum">
    <w15:presenceInfo w15:providerId="Windows Live" w15:userId="90519252e6cee824"/>
  </w15:person>
  <w15:person w15:author="Helen Kuni">
    <w15:presenceInfo w15:providerId="None" w15:userId="Helen Ku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3F"/>
    <w:rsid w:val="00044244"/>
    <w:rsid w:val="0004754C"/>
    <w:rsid w:val="00062A61"/>
    <w:rsid w:val="000F0C3F"/>
    <w:rsid w:val="000F47A9"/>
    <w:rsid w:val="001223AE"/>
    <w:rsid w:val="00160421"/>
    <w:rsid w:val="001A07C8"/>
    <w:rsid w:val="001F30FE"/>
    <w:rsid w:val="001F51D0"/>
    <w:rsid w:val="002B3055"/>
    <w:rsid w:val="002C312D"/>
    <w:rsid w:val="002D421E"/>
    <w:rsid w:val="002E5B71"/>
    <w:rsid w:val="003047E6"/>
    <w:rsid w:val="0032455C"/>
    <w:rsid w:val="003B008F"/>
    <w:rsid w:val="00457501"/>
    <w:rsid w:val="0046101F"/>
    <w:rsid w:val="00486987"/>
    <w:rsid w:val="004C6055"/>
    <w:rsid w:val="0052076A"/>
    <w:rsid w:val="00547B17"/>
    <w:rsid w:val="0056006A"/>
    <w:rsid w:val="00597B71"/>
    <w:rsid w:val="005D12B1"/>
    <w:rsid w:val="00621FAD"/>
    <w:rsid w:val="00640CE8"/>
    <w:rsid w:val="00677F49"/>
    <w:rsid w:val="006A3A45"/>
    <w:rsid w:val="006D708A"/>
    <w:rsid w:val="008211E5"/>
    <w:rsid w:val="008760A5"/>
    <w:rsid w:val="008B61CB"/>
    <w:rsid w:val="00906919"/>
    <w:rsid w:val="00936BFE"/>
    <w:rsid w:val="009658F5"/>
    <w:rsid w:val="00A22931"/>
    <w:rsid w:val="00A327AE"/>
    <w:rsid w:val="00AE2C9F"/>
    <w:rsid w:val="00B71DA5"/>
    <w:rsid w:val="00B802BB"/>
    <w:rsid w:val="00BE6D6D"/>
    <w:rsid w:val="00C6182D"/>
    <w:rsid w:val="00C96CD7"/>
    <w:rsid w:val="00CB7C30"/>
    <w:rsid w:val="00CC4E3B"/>
    <w:rsid w:val="00D02F32"/>
    <w:rsid w:val="00D57602"/>
    <w:rsid w:val="00DE4BFF"/>
    <w:rsid w:val="00E30624"/>
    <w:rsid w:val="00E3404A"/>
    <w:rsid w:val="00E67A27"/>
    <w:rsid w:val="00EF32F7"/>
    <w:rsid w:val="00EF3467"/>
    <w:rsid w:val="00F64F74"/>
    <w:rsid w:val="00FF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A0DC"/>
  <w15:chartTrackingRefBased/>
  <w15:docId w15:val="{06E04CC9-9870-4C55-A612-9A5D8AC4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1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1CB"/>
    <w:rPr>
      <w:color w:val="0563C1" w:themeColor="hyperlink"/>
      <w:u w:val="single"/>
    </w:rPr>
  </w:style>
  <w:style w:type="character" w:styleId="CommentReference">
    <w:name w:val="annotation reference"/>
    <w:basedOn w:val="DefaultParagraphFont"/>
    <w:uiPriority w:val="99"/>
    <w:semiHidden/>
    <w:unhideWhenUsed/>
    <w:rsid w:val="008B61CB"/>
    <w:rPr>
      <w:sz w:val="16"/>
      <w:szCs w:val="16"/>
    </w:rPr>
  </w:style>
  <w:style w:type="paragraph" w:styleId="CommentText">
    <w:name w:val="annotation text"/>
    <w:basedOn w:val="Normal"/>
    <w:link w:val="CommentTextChar"/>
    <w:uiPriority w:val="99"/>
    <w:semiHidden/>
    <w:unhideWhenUsed/>
    <w:rsid w:val="008B61CB"/>
    <w:pPr>
      <w:spacing w:line="240" w:lineRule="auto"/>
    </w:pPr>
    <w:rPr>
      <w:sz w:val="20"/>
      <w:szCs w:val="20"/>
    </w:rPr>
  </w:style>
  <w:style w:type="character" w:customStyle="1" w:styleId="CommentTextChar">
    <w:name w:val="Comment Text Char"/>
    <w:basedOn w:val="DefaultParagraphFont"/>
    <w:link w:val="CommentText"/>
    <w:uiPriority w:val="99"/>
    <w:semiHidden/>
    <w:rsid w:val="008B61CB"/>
    <w:rPr>
      <w:sz w:val="20"/>
      <w:szCs w:val="20"/>
    </w:rPr>
  </w:style>
  <w:style w:type="paragraph" w:styleId="BalloonText">
    <w:name w:val="Balloon Text"/>
    <w:basedOn w:val="Normal"/>
    <w:link w:val="BalloonTextChar"/>
    <w:uiPriority w:val="99"/>
    <w:semiHidden/>
    <w:unhideWhenUsed/>
    <w:rsid w:val="008B61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1CB"/>
    <w:rPr>
      <w:rFonts w:ascii="Segoe UI" w:hAnsi="Segoe UI" w:cs="Segoe UI"/>
      <w:sz w:val="18"/>
      <w:szCs w:val="18"/>
    </w:rPr>
  </w:style>
  <w:style w:type="paragraph" w:styleId="NormalWeb">
    <w:name w:val="Normal (Web)"/>
    <w:basedOn w:val="Normal"/>
    <w:uiPriority w:val="99"/>
    <w:semiHidden/>
    <w:unhideWhenUsed/>
    <w:rsid w:val="001A07C8"/>
    <w:pPr>
      <w:spacing w:before="100" w:beforeAutospacing="1" w:after="100" w:afterAutospacing="1" w:line="240" w:lineRule="auto"/>
    </w:pPr>
    <w:rPr>
      <w:rFonts w:eastAsia="Times New Roman"/>
    </w:rPr>
  </w:style>
  <w:style w:type="paragraph" w:styleId="CommentSubject">
    <w:name w:val="annotation subject"/>
    <w:basedOn w:val="CommentText"/>
    <w:next w:val="CommentText"/>
    <w:link w:val="CommentSubjectChar"/>
    <w:uiPriority w:val="99"/>
    <w:semiHidden/>
    <w:unhideWhenUsed/>
    <w:rsid w:val="00B71DA5"/>
    <w:rPr>
      <w:b/>
      <w:bCs/>
    </w:rPr>
  </w:style>
  <w:style w:type="character" w:customStyle="1" w:styleId="CommentSubjectChar">
    <w:name w:val="Comment Subject Char"/>
    <w:basedOn w:val="CommentTextChar"/>
    <w:link w:val="CommentSubject"/>
    <w:uiPriority w:val="99"/>
    <w:semiHidden/>
    <w:rsid w:val="00B71DA5"/>
    <w:rPr>
      <w:b/>
      <w:bCs/>
      <w:sz w:val="20"/>
      <w:szCs w:val="20"/>
    </w:rPr>
  </w:style>
  <w:style w:type="character" w:styleId="FollowedHyperlink">
    <w:name w:val="FollowedHyperlink"/>
    <w:basedOn w:val="DefaultParagraphFont"/>
    <w:uiPriority w:val="99"/>
    <w:semiHidden/>
    <w:unhideWhenUsed/>
    <w:rsid w:val="006D7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43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washington.edu/research/afsl" TargetMode="External"/><Relationship Id="rId3" Type="http://schemas.openxmlformats.org/officeDocument/2006/relationships/webSettings" Target="webSettings.xml"/><Relationship Id="rId7" Type="http://schemas.openxmlformats.org/officeDocument/2006/relationships/hyperlink" Target="http://faculty.washington.edu/lu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ps.gov/systems/gps/performance/accuracy/" TargetMode="Externa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www.aa.washington.edu/research/afsl/peop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Sarah\Stor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Story template.dotx</Template>
  <TotalTime>99</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smcquate</dc:creator>
  <cp:keywords/>
  <dc:description/>
  <cp:lastModifiedBy>Helen Kuni</cp:lastModifiedBy>
  <cp:revision>10</cp:revision>
  <dcterms:created xsi:type="dcterms:W3CDTF">2018-07-25T20:24:00Z</dcterms:created>
  <dcterms:modified xsi:type="dcterms:W3CDTF">2018-07-26T22:55:00Z</dcterms:modified>
</cp:coreProperties>
</file>